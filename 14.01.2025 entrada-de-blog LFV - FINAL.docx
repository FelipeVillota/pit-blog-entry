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" w:eastAsia="Poppins" w:hAnsi="Poppins" w:cs="Poppins"/>
          <w:b/>
          <w:i/>
          <w:color w:val="000000"/>
          <w:sz w:val="32"/>
          <w:szCs w:val="32"/>
        </w:rPr>
      </w:pPr>
      <w:r>
        <w:rPr>
          <w:rFonts w:ascii="Poppins" w:eastAsia="Poppins" w:hAnsi="Poppins" w:cs="Poppins"/>
          <w:b/>
          <w:color w:val="000000"/>
          <w:sz w:val="32"/>
          <w:szCs w:val="32"/>
        </w:rPr>
        <w:t>PIT: un terreno fértil de innovación social</w:t>
      </w:r>
      <w:r>
        <w:rPr>
          <w:rFonts w:ascii="Poppins" w:eastAsia="Poppins" w:hAnsi="Poppins" w:cs="Poppins"/>
          <w:b/>
          <w:color w:val="000000"/>
          <w:sz w:val="32"/>
          <w:szCs w:val="32"/>
        </w:rPr>
        <w:br/>
      </w:r>
      <w:r>
        <w:rPr>
          <w:rFonts w:ascii="Poppins" w:eastAsia="Poppins" w:hAnsi="Poppins" w:cs="Poppins"/>
          <w:color w:val="000000"/>
          <w:sz w:val="20"/>
          <w:szCs w:val="20"/>
        </w:rPr>
        <w:t>Luis Felipe Villota Macías</w:t>
      </w:r>
      <w:r>
        <w:rPr>
          <w:rFonts w:ascii="Poppins" w:eastAsia="Poppins" w:hAnsi="Poppins" w:cs="Poppins"/>
          <w:i/>
          <w:color w:val="000000"/>
          <w:sz w:val="30"/>
          <w:szCs w:val="30"/>
        </w:rPr>
        <w:br/>
      </w:r>
      <w:r>
        <w:rPr>
          <w:rFonts w:ascii="Poppins" w:eastAsia="Poppins" w:hAnsi="Poppins" w:cs="Poppins"/>
          <w:color w:val="000000"/>
          <w:sz w:val="20"/>
          <w:szCs w:val="20"/>
        </w:rPr>
        <w:t>Analista de Datos Sociales y Politólogo</w:t>
      </w:r>
      <w:r>
        <w:rPr>
          <w:rFonts w:ascii="Poppins" w:eastAsia="Poppins" w:hAnsi="Poppins" w:cs="Poppins"/>
          <w:i/>
          <w:color w:val="000000"/>
          <w:sz w:val="20"/>
          <w:szCs w:val="20"/>
        </w:rPr>
        <w:br/>
      </w:r>
    </w:p>
    <w:p w14:paraId="00000002" w14:textId="77777777" w:rsidR="001B0544" w:rsidRDefault="00E06B09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95556" cy="45970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5556" cy="4597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1B0544" w:rsidRDefault="00E06B09" w:rsidP="00F337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595959"/>
          <w:sz w:val="18"/>
          <w:szCs w:val="18"/>
        </w:rPr>
      </w:pPr>
      <w:sdt>
        <w:sdtPr>
          <w:tag w:val="goog_rdk_0"/>
          <w:id w:val="-1587380543"/>
        </w:sdtPr>
        <w:sdtEndPr/>
        <w:sdtContent/>
      </w:sdt>
      <w:r>
        <w:rPr>
          <w:rFonts w:ascii="Poppins" w:eastAsia="Poppins" w:hAnsi="Poppins" w:cs="Poppins"/>
          <w:color w:val="595959"/>
          <w:sz w:val="18"/>
          <w:szCs w:val="18"/>
        </w:rPr>
        <w:t>El Índice de Desarrollo de Gobierno Electrónico (EGDI)</w:t>
      </w:r>
      <w:r>
        <w:rPr>
          <w:rFonts w:ascii="Poppins" w:eastAsia="Poppins" w:hAnsi="Poppins" w:cs="Poppins"/>
          <w:color w:val="595959"/>
          <w:sz w:val="18"/>
          <w:szCs w:val="18"/>
        </w:rPr>
        <w:t xml:space="preserve"> es una medida compuesta que dice qué tan bien posicionado está un país, relativo al resto, en los pilares básicos que soportan la sociedad de la información. Son tres: servicios en línea, conectividad y capital humano. Así tenemos un panorama de acceso e </w:t>
      </w:r>
      <w:r>
        <w:rPr>
          <w:rFonts w:ascii="Poppins" w:eastAsia="Poppins" w:hAnsi="Poppins" w:cs="Poppins"/>
          <w:color w:val="595959"/>
          <w:sz w:val="18"/>
          <w:szCs w:val="18"/>
        </w:rPr>
        <w:t>inclusión, el campo de acción de las PIT (</w:t>
      </w:r>
      <w:hyperlink r:id="rId6">
        <w:r>
          <w:rPr>
            <w:rFonts w:ascii="Poppins" w:eastAsia="Poppins" w:hAnsi="Poppins" w:cs="Poppins"/>
            <w:color w:val="0000FF"/>
            <w:sz w:val="18"/>
            <w:szCs w:val="18"/>
            <w:u w:val="single"/>
          </w:rPr>
          <w:t>ver</w:t>
        </w:r>
      </w:hyperlink>
      <w:r>
        <w:rPr>
          <w:rFonts w:ascii="Poppins" w:eastAsia="Poppins" w:hAnsi="Poppins" w:cs="Poppins"/>
          <w:color w:val="595959"/>
          <w:sz w:val="18"/>
          <w:szCs w:val="18"/>
        </w:rPr>
        <w:t xml:space="preserve">). </w:t>
      </w:r>
    </w:p>
    <w:p w14:paraId="00000004" w14:textId="77777777" w:rsidR="001B0544" w:rsidRDefault="001B05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" w:eastAsia="Poppins" w:hAnsi="Poppins" w:cs="Poppins"/>
          <w:b/>
          <w:color w:val="000000"/>
          <w:sz w:val="20"/>
          <w:szCs w:val="20"/>
        </w:rPr>
      </w:pPr>
    </w:p>
    <w:p w14:paraId="00000005" w14:textId="048DF343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" w:eastAsia="Poppins" w:hAnsi="Poppins" w:cs="Poppins"/>
          <w:i/>
          <w:color w:val="000000"/>
          <w:sz w:val="20"/>
          <w:szCs w:val="20"/>
        </w:rPr>
      </w:pPr>
      <w:sdt>
        <w:sdtPr>
          <w:tag w:val="goog_rdk_1"/>
          <w:id w:val="-1315335327"/>
        </w:sdtPr>
        <w:sdtEndPr/>
        <w:sdtContent/>
      </w:sdt>
      <w:sdt>
        <w:sdtPr>
          <w:tag w:val="goog_rdk_2"/>
          <w:id w:val="1178458994"/>
        </w:sdtPr>
        <w:sdtEndPr/>
        <w:sdtContent/>
      </w:sdt>
      <w:r w:rsidR="00F33742">
        <w:rPr>
          <w:rFonts w:ascii="Poppins" w:eastAsia="Poppins" w:hAnsi="Poppins" w:cs="Poppins"/>
          <w:b/>
          <w:color w:val="000000"/>
          <w:sz w:val="20"/>
          <w:szCs w:val="20"/>
        </w:rPr>
        <w:t>Aproximación</w:t>
      </w:r>
    </w:p>
    <w:p w14:paraId="00000006" w14:textId="2D51A360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Los avances en las capacidades de almacenamiento, generación y proce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samiento de información de los sistemas computacionales – con barreras de operación más asequibles – han </w:t>
      </w:r>
      <w:r w:rsidR="00F33742">
        <w:rPr>
          <w:rFonts w:ascii="Poppins" w:eastAsia="Poppins" w:hAnsi="Poppins" w:cs="Poppins"/>
          <w:color w:val="000000"/>
          <w:sz w:val="20"/>
          <w:szCs w:val="20"/>
        </w:rPr>
        <w:t xml:space="preserve">permitido el desarrollo de </w:t>
      </w:r>
      <w:hyperlink r:id="rId7" w:history="1">
        <w:r w:rsidR="00F33742" w:rsidRPr="006C50A4">
          <w:rPr>
            <w:rStyle w:val="Hyperlink"/>
            <w:rFonts w:ascii="Poppins" w:eastAsia="Poppins" w:hAnsi="Poppins" w:cs="Poppins"/>
            <w:sz w:val="20"/>
            <w:szCs w:val="20"/>
          </w:rPr>
          <w:t>aplicaciones</w:t>
        </w:r>
      </w:hyperlink>
      <w:r w:rsidR="00F33742">
        <w:rPr>
          <w:rFonts w:ascii="Poppins" w:eastAsia="Poppins" w:hAnsi="Poppins" w:cs="Poppins"/>
          <w:color w:val="000000"/>
          <w:sz w:val="20"/>
          <w:szCs w:val="20"/>
        </w:rPr>
        <w:t xml:space="preserve"> tecnológicas disruptivas en diversos ámbitos </w:t>
      </w:r>
      <w:r>
        <w:rPr>
          <w:rFonts w:ascii="Poppins" w:eastAsia="Poppins" w:hAnsi="Poppins" w:cs="Poppins"/>
          <w:color w:val="000000"/>
          <w:sz w:val="20"/>
          <w:szCs w:val="20"/>
        </w:rPr>
        <w:t>[1]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. </w:t>
      </w:r>
    </w:p>
    <w:p w14:paraId="00000007" w14:textId="7DC74625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B05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El campo de las tecnologías de interés público (PIT, en inglés) representa para mí, al mismo tiempo, un ideal sobre la innovación tecnológica y un ecosistema abierto para la apropiación de herramientas pertinentes</w:t>
      </w:r>
      <w:r w:rsidR="0076249D">
        <w:t xml:space="preserve"> </w:t>
      </w:r>
      <w:r w:rsidR="0076249D">
        <w:rPr>
          <w:rFonts w:ascii="Poppins" w:hAnsi="Poppins" w:cs="Poppins"/>
          <w:sz w:val="20"/>
          <w:szCs w:val="20"/>
        </w:rPr>
        <w:t>a</w:t>
      </w:r>
      <w:r w:rsidR="0076249D" w:rsidRPr="0076249D">
        <w:rPr>
          <w:rFonts w:ascii="Poppins" w:hAnsi="Poppins" w:cs="Poppins"/>
          <w:sz w:val="20"/>
          <w:szCs w:val="20"/>
        </w:rPr>
        <w:t xml:space="preserve"> l</w:t>
      </w:r>
      <w:r w:rsidRPr="0076249D">
        <w:rPr>
          <w:rFonts w:ascii="Poppins" w:eastAsia="Poppins" w:hAnsi="Poppins" w:cs="Poppins"/>
          <w:color w:val="000000"/>
          <w:sz w:val="20"/>
          <w:szCs w:val="20"/>
        </w:rPr>
        <w:t>a solución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de problemas públicos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[2]. Sus mayores promesas apuntan a crear oportunidades y valor para quienes históricamente han sido excluidos de los beneficios del progreso tecnológico y así a generar beneficios comunes (ver </w:t>
      </w:r>
      <w:hyperlink r:id="rId8">
        <w:proofErr w:type="spellStart"/>
        <w:r>
          <w:rPr>
            <w:rFonts w:ascii="Poppins" w:eastAsia="Poppins" w:hAnsi="Poppins" w:cs="Poppins"/>
            <w:i/>
            <w:color w:val="0000FF"/>
            <w:sz w:val="20"/>
            <w:szCs w:val="20"/>
            <w:u w:val="single"/>
          </w:rPr>
          <w:t>curb-cut</w:t>
        </w:r>
        <w:proofErr w:type="spellEnd"/>
        <w:r>
          <w:rPr>
            <w:rFonts w:ascii="Poppins" w:eastAsia="Poppins" w:hAnsi="Poppins" w:cs="Poppins"/>
            <w:i/>
            <w:color w:val="0000FF"/>
            <w:sz w:val="20"/>
            <w:szCs w:val="20"/>
            <w:u w:val="single"/>
          </w:rPr>
          <w:t xml:space="preserve"> </w:t>
        </w:r>
        <w:proofErr w:type="spellStart"/>
        <w:r>
          <w:rPr>
            <w:rFonts w:ascii="Poppins" w:eastAsia="Poppins" w:hAnsi="Poppins" w:cs="Poppins"/>
            <w:i/>
            <w:color w:val="0000FF"/>
            <w:sz w:val="20"/>
            <w:szCs w:val="20"/>
            <w:u w:val="single"/>
          </w:rPr>
          <w:t>effect</w:t>
        </w:r>
        <w:proofErr w:type="spellEnd"/>
      </w:hyperlink>
      <w:r>
        <w:rPr>
          <w:rFonts w:ascii="Poppins" w:eastAsia="Poppins" w:hAnsi="Poppins" w:cs="Poppins"/>
          <w:color w:val="00B05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>y</w:t>
      </w:r>
      <w:r>
        <w:rPr>
          <w:rFonts w:ascii="Poppins" w:eastAsia="Poppins" w:hAnsi="Poppins" w:cs="Poppins"/>
          <w:color w:val="00B050"/>
          <w:sz w:val="20"/>
          <w:szCs w:val="20"/>
        </w:rPr>
        <w:t xml:space="preserve"> </w:t>
      </w:r>
      <w:hyperlink r:id="rId9">
        <w:r>
          <w:rPr>
            <w:rFonts w:ascii="Poppins" w:eastAsia="Poppins" w:hAnsi="Poppins" w:cs="Poppins"/>
            <w:i/>
            <w:color w:val="0000FF"/>
            <w:sz w:val="20"/>
            <w:szCs w:val="20"/>
            <w:u w:val="single"/>
          </w:rPr>
          <w:t xml:space="preserve">positive </w:t>
        </w:r>
        <w:proofErr w:type="spellStart"/>
        <w:r>
          <w:rPr>
            <w:rFonts w:ascii="Poppins" w:eastAsia="Poppins" w:hAnsi="Poppins" w:cs="Poppins"/>
            <w:i/>
            <w:color w:val="0000FF"/>
            <w:sz w:val="20"/>
            <w:szCs w:val="20"/>
            <w:u w:val="single"/>
          </w:rPr>
          <w:t>spillovers</w:t>
        </w:r>
        <w:proofErr w:type="spellEnd"/>
      </w:hyperlink>
      <w:r>
        <w:rPr>
          <w:rFonts w:ascii="Poppins" w:eastAsia="Poppins" w:hAnsi="Poppins" w:cs="Poppins"/>
          <w:color w:val="000000"/>
          <w:sz w:val="20"/>
          <w:szCs w:val="20"/>
        </w:rPr>
        <w:t>) [2]. En esencia, implica importantes transformaciones sociales a través de la apertura de conocimientos y recursos de vanguardia [2], [3]</w:t>
      </w:r>
      <w:sdt>
        <w:sdtPr>
          <w:tag w:val="goog_rdk_6"/>
          <w:id w:val="563450112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; </w:t>
          </w:r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lastRenderedPageBreak/>
            <w:t>traduciéndose</w:t>
          </w:r>
        </w:sdtContent>
      </w:sdt>
      <w:r w:rsidR="00ED48E2"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>en proyectos y productos computacionales con vocación inclusiva y no comercial</w:t>
      </w:r>
      <w:sdt>
        <w:sdtPr>
          <w:tag w:val="goog_rdk_8"/>
          <w:id w:val="1131221510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,</w:t>
          </w:r>
        </w:sdtContent>
      </w:sdt>
      <w:sdt>
        <w:sdtPr>
          <w:tag w:val="goog_rdk_9"/>
          <w:id w:val="-1068573940"/>
          <w:showingPlcHdr/>
        </w:sdtPr>
        <w:sdtEndPr/>
        <w:sdtContent>
          <w:r w:rsidR="00ED48E2">
            <w:t xml:space="preserve">     </w:t>
          </w:r>
        </w:sdtContent>
      </w:sdt>
      <w:sdt>
        <w:sdtPr>
          <w:tag w:val="goog_rdk_10"/>
          <w:id w:val="1159113180"/>
        </w:sdtPr>
        <w:sdtEndPr/>
        <w:sdtContent>
          <w:sdt>
            <w:sdtPr>
              <w:tag w:val="goog_rdk_11"/>
              <w:id w:val="-1032178567"/>
              <w:showingPlcHdr/>
            </w:sdtPr>
            <w:sdtEndPr/>
            <w:sdtContent>
              <w:r w:rsidR="00ED48E2">
                <w:t xml:space="preserve">     </w:t>
              </w:r>
            </w:sdtContent>
          </w:sdt>
        </w:sdtContent>
      </w:sdt>
      <w:r w:rsidR="00ED48E2">
        <w:t xml:space="preserve"> </w:t>
      </w:r>
      <w:r w:rsidR="00ED48E2" w:rsidRPr="00ED48E2">
        <w:rPr>
          <w:rFonts w:ascii="Poppins" w:eastAsia="Poppins" w:hAnsi="Poppins" w:cs="Poppins"/>
          <w:color w:val="000000"/>
          <w:sz w:val="20"/>
          <w:szCs w:val="20"/>
        </w:rPr>
        <w:t>en</w:t>
      </w:r>
      <w:r>
        <w:rPr>
          <w:rFonts w:ascii="Poppins" w:eastAsia="Poppins" w:hAnsi="Poppins" w:cs="Poppins"/>
          <w:color w:val="000000"/>
          <w:sz w:val="20"/>
          <w:szCs w:val="20"/>
        </w:rPr>
        <w:t>raizados además en conceptos de justicia, equidad y transparencia [2], [3]. La batería de atributos asociados a las iniciativas PIT</w:t>
      </w:r>
      <w:sdt>
        <w:sdtPr>
          <w:tag w:val="goog_rdk_13"/>
          <w:id w:val="-980161373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, tales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como la responsabilidad de uso, transparencia y diseño participativo e interdisciplinario</w:t>
      </w:r>
      <w:sdt>
        <w:sdtPr>
          <w:tag w:val="goog_rdk_14"/>
          <w:id w:val="-2069255116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,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denotan una gran previsión sobre las consecuencias no deseadas de las aplicaciones - teniendo en cuenta su ubicuidad y trascendencia para la humanidad. </w:t>
      </w:r>
    </w:p>
    <w:p w14:paraId="00000008" w14:textId="5731716E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B05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A medida que se ha ido afianzando en </w:t>
      </w:r>
      <w:sdt>
        <w:sdtPr>
          <w:tag w:val="goog_rdk_15"/>
          <w:id w:val="-1644343309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distintas</w:t>
          </w:r>
        </w:sdtContent>
      </w:sdt>
      <w:r w:rsidR="00AF1D32"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>instituciones</w:t>
      </w:r>
      <w:r w:rsidR="00AF1D32"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y en la academia, la trayectoria emergente PIT se va equiparando con las del derecho de interés público (PIL) y periodismo de interés público (PIJ) [2], [3]. Es decir, con otros senderos que ya se han formalizado en la búsqueda vital de reducir asimetrías </w:t>
      </w:r>
      <w:r>
        <w:rPr>
          <w:rFonts w:ascii="Poppins" w:eastAsia="Poppins" w:hAnsi="Poppins" w:cs="Poppins"/>
          <w:color w:val="000000"/>
          <w:sz w:val="20"/>
          <w:szCs w:val="20"/>
        </w:rPr>
        <w:t>de poder en las comunidades humanas. Componiendo un mundo donde, por ejemplo, no sólo l</w:t>
      </w:r>
      <w:sdt>
        <w:sdtPr>
          <w:tag w:val="goog_rdk_18"/>
          <w:id w:val="296579028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as personas ricas</w:t>
          </w:r>
        </w:sdtContent>
      </w:sdt>
      <w:sdt>
        <w:sdtPr>
          <w:tag w:val="goog_rdk_19"/>
          <w:id w:val="2073465522"/>
          <w:showingPlcHdr/>
        </w:sdtPr>
        <w:sdtEndPr/>
        <w:sdtContent>
          <w:r w:rsidR="00AF1D32">
            <w:t xml:space="preserve">    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tienen la posibilidad de tener una buena defensa jurídica o tener voz en los diferentes medios de comunicación. PIT democratiza, entonces, experiencias productivas de tipo socio-técnico y propone vehículos que pueden mejorar la calidad de vida de l</w:t>
      </w:r>
      <w:sdt>
        <w:sdtPr>
          <w:tag w:val="goog_rdk_20"/>
          <w:id w:val="57754920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a ciuda</w:t>
          </w:r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danía</w:t>
          </w:r>
        </w:sdtContent>
      </w:sdt>
      <w:sdt>
        <w:sdtPr>
          <w:tag w:val="goog_rdk_21"/>
          <w:id w:val="1919751181"/>
        </w:sdtPr>
        <w:sdtEndPr/>
        <w:sdtContent>
          <w:r w:rsidR="00AF1D32">
            <w:t xml:space="preserve">.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Cobrando especial relevancia en contextos tan inequitativos y volátiles como América Latina y el Caribe.</w:t>
      </w:r>
    </w:p>
    <w:p w14:paraId="00000009" w14:textId="59A7FE29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B05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La evolución tecnológica de las administraciones públicas y gobiernos es un tema fundacional en las PIT</w:t>
      </w:r>
      <w:sdt>
        <w:sdtPr>
          <w:tag w:val="goog_rdk_22"/>
          <w:id w:val="2019885794"/>
        </w:sdtPr>
        <w:sdtEndPr/>
        <w:sdtContent>
          <w:r w:rsidR="00AF1D32">
            <w:rPr>
              <w:rFonts w:ascii="Poppins" w:eastAsia="Poppins" w:hAnsi="Poppins" w:cs="Poppins"/>
              <w:color w:val="000000"/>
              <w:sz w:val="20"/>
              <w:szCs w:val="20"/>
            </w:rPr>
            <w:t>, ya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que son los garantes del cuidado de lo público (protegiendo derechos, estableciendo deberes, desplegando servicios). En este sentido, los progresos en la digitalización de información valiosa y variada sobre las poblaciones que se ha ido acumulando en el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tiempo, la optimización de los sistemas de cuantificación para ordenar y comprender a las sociedades, el desarrollo de aplicaciones de internet y la apertura de sistemas de tecnología cívica, entre otros muchos factores, han mejorado la eficiencia y la tr</w:t>
      </w:r>
      <w:r>
        <w:rPr>
          <w:rFonts w:ascii="Poppins" w:eastAsia="Poppins" w:hAnsi="Poppins" w:cs="Poppins"/>
          <w:color w:val="000000"/>
          <w:sz w:val="20"/>
          <w:szCs w:val="20"/>
        </w:rPr>
        <w:t>ansparencia de las operaciones gubernamentales [3].</w:t>
      </w:r>
      <w:r>
        <w:rPr>
          <w:rFonts w:ascii="Poppins" w:eastAsia="Poppins" w:hAnsi="Poppins" w:cs="Poppins"/>
          <w:color w:val="00B050"/>
          <w:sz w:val="20"/>
          <w:szCs w:val="20"/>
        </w:rPr>
        <w:t xml:space="preserve"> </w:t>
      </w:r>
    </w:p>
    <w:p w14:paraId="0000000A" w14:textId="489D313C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Sin embargo, así como hay inmensas oportunidades hay </w:t>
      </w:r>
      <w:sdt>
        <w:sdtPr>
          <w:tag w:val="goog_rdk_24"/>
          <w:id w:val="1045556517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importantes</w:t>
          </w:r>
        </w:sdtContent>
      </w:sdt>
      <w:sdt>
        <w:sdtPr>
          <w:tag w:val="goog_rdk_25"/>
          <w:id w:val="265354081"/>
        </w:sdtPr>
        <w:sdtEndPr/>
        <w:sdtContent>
          <w:r w:rsidR="008024F4"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desafíos. Lo que promete ser medios de liberación, de ampliación de derechos, de empoderamiento, inclusión y construcción de cap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acidades colectivas puede convertirse en todo lo contrario. Con sendas innovaciones, se abren paisajes complicados y complejos para ser, estar e interpretar en el mundo. Por ejemplo, hay multiplicidad de </w:t>
      </w:r>
      <w:r w:rsidR="00455419">
        <w:rPr>
          <w:rFonts w:ascii="Poppins" w:eastAsia="Poppins" w:hAnsi="Poppins" w:cs="Poppins"/>
          <w:color w:val="000000"/>
          <w:sz w:val="20"/>
          <w:szCs w:val="20"/>
        </w:rPr>
        <w:t>“</w:t>
      </w:r>
      <w:r>
        <w:rPr>
          <w:rFonts w:ascii="Poppins" w:eastAsia="Poppins" w:hAnsi="Poppins" w:cs="Poppins"/>
          <w:color w:val="000000"/>
          <w:sz w:val="20"/>
          <w:szCs w:val="20"/>
        </w:rPr>
        <w:t>cajas negras</w:t>
      </w:r>
      <w:r w:rsidR="00455419">
        <w:rPr>
          <w:rFonts w:ascii="Poppins" w:eastAsia="Poppins" w:hAnsi="Poppins" w:cs="Poppins"/>
          <w:color w:val="000000"/>
          <w:sz w:val="20"/>
          <w:szCs w:val="20"/>
        </w:rPr>
        <w:t>”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que no dan una suficiente explicación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científica sobre el funcionamiento interno de ciertos sistemas y algoritmos. Esto se ve acompañado, además, por discursos hiperbólicos que fomentan un determinismo y solucionismo casi mágicos de la tecnología, dificultando un análisis crítico que permita 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dar validez a algunas suposiciones. Estas cuestiones, por el contrario, pueden seguir ampliando las brechas de poder (ver conceptos de </w:t>
      </w:r>
      <w:hyperlink r:id="rId10"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>M</w:t>
        </w:r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>ax Weber</w:t>
        </w:r>
      </w:hyperlink>
      <w:r>
        <w:rPr>
          <w:rFonts w:ascii="Poppins" w:eastAsia="Poppins" w:hAnsi="Poppins" w:cs="Poppins"/>
          <w:color w:val="000000"/>
          <w:sz w:val="20"/>
          <w:szCs w:val="20"/>
        </w:rPr>
        <w:t xml:space="preserve"> y de </w:t>
      </w:r>
      <w:hyperlink r:id="rId11">
        <w:proofErr w:type="spellStart"/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>Evgeny</w:t>
        </w:r>
        <w:proofErr w:type="spellEnd"/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 xml:space="preserve"> </w:t>
        </w:r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>Morozov</w:t>
        </w:r>
      </w:hyperlink>
      <w:r>
        <w:rPr>
          <w:rFonts w:ascii="Poppins" w:eastAsia="Poppins" w:hAnsi="Poppins" w:cs="Poppins"/>
          <w:color w:val="000000"/>
          <w:sz w:val="20"/>
          <w:szCs w:val="20"/>
        </w:rPr>
        <w:t xml:space="preserve"> para </w:t>
      </w:r>
      <w:sdt>
        <w:sdtPr>
          <w:tag w:val="goog_rdk_26"/>
          <w:id w:val="564075794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profundizar</w:t>
          </w:r>
        </w:sdtContent>
      </w:sdt>
      <w:sdt>
        <w:sdtPr>
          <w:tag w:val="goog_rdk_27"/>
          <w:id w:val="-1995019997"/>
        </w:sdtPr>
        <w:sdtEndPr/>
        <w:sdtContent>
          <w:r w:rsidR="00455419">
            <w:t xml:space="preserve">)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[4] [5]. </w:t>
      </w:r>
    </w:p>
    <w:p w14:paraId="0000000B" w14:textId="4867A9C4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B05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Por ahora, es clave entender que las herramientas tecnológicas </w:t>
      </w:r>
      <w:sdt>
        <w:sdtPr>
          <w:tag w:val="goog_rdk_28"/>
          <w:id w:val="-1379552630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tienen</w:t>
          </w:r>
        </w:sdtContent>
      </w:sdt>
      <w:sdt>
        <w:sdtPr>
          <w:tag w:val="goog_rdk_29"/>
          <w:id w:val="-1105730653"/>
        </w:sdtPr>
        <w:sdtEndPr/>
        <w:sdtContent>
          <w:r w:rsidR="00455419"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un poder y un rol social [6]. No son “neutrales”. </w:t>
      </w:r>
      <w:sdt>
        <w:sdtPr>
          <w:rPr>
            <w:rFonts w:ascii="Poppins" w:eastAsia="Poppins" w:hAnsi="Poppins" w:cs="Poppins"/>
            <w:color w:val="000000"/>
            <w:sz w:val="20"/>
            <w:szCs w:val="20"/>
          </w:rPr>
          <w:tag w:val="goog_rdk_30"/>
          <w:id w:val="1030066931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Las personas s</w:t>
          </w:r>
        </w:sdtContent>
      </w:sdt>
      <w:sdt>
        <w:sdtPr>
          <w:rPr>
            <w:rFonts w:ascii="Poppins" w:eastAsia="Poppins" w:hAnsi="Poppins" w:cs="Poppins"/>
            <w:color w:val="000000"/>
            <w:sz w:val="20"/>
            <w:szCs w:val="20"/>
          </w:rPr>
          <w:tag w:val="goog_rdk_31"/>
          <w:id w:val="-943611819"/>
        </w:sdtPr>
        <w:sdtEndPr/>
        <w:sdtContent>
          <w:r w:rsidR="00455419" w:rsidRPr="00455419">
            <w:rPr>
              <w:rFonts w:ascii="Poppins" w:eastAsia="Poppins" w:hAnsi="Poppins" w:cs="Poppins"/>
              <w:color w:val="000000"/>
              <w:sz w:val="20"/>
              <w:szCs w:val="20"/>
            </w:rPr>
            <w:t>o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mos creador</w:t>
      </w:r>
      <w:sdt>
        <w:sdtPr>
          <w:tag w:val="goog_rdk_32"/>
          <w:id w:val="763197169"/>
        </w:sdtPr>
        <w:sdtEndPr/>
        <w:sdtContent>
          <w:r w:rsidR="00455419">
            <w:rPr>
              <w:rFonts w:ascii="Poppins" w:eastAsia="Poppins" w:hAnsi="Poppins" w:cs="Poppins"/>
              <w:color w:val="000000"/>
              <w:sz w:val="20"/>
              <w:szCs w:val="20"/>
            </w:rPr>
            <w:t>a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s y sujetos de aplicación de esos sistemas. A parte de nuestras mejores capacidades, contienen también nuestras creencias, miedos, vicios, prejuicios, sesgos y limitaci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ones. Y en el mejor de los casos, con las mejores intenciones, puede haber efectos </w:t>
      </w:r>
      <w:sdt>
        <w:sdtPr>
          <w:tag w:val="goog_rdk_34"/>
          <w:id w:val="1834017272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negativos</w:t>
          </w:r>
        </w:sdtContent>
      </w:sdt>
      <w:sdt>
        <w:sdtPr>
          <w:tag w:val="goog_rdk_35"/>
          <w:id w:val="1450905244"/>
        </w:sdtPr>
        <w:sdtEndPr/>
        <w:sdtContent>
          <w:r w:rsidR="007045F1"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a nivel colectivo. Ahora más que nunca es clave entender las estructuras sociales y</w:t>
      </w:r>
      <w:r w:rsidR="007045F1"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>cómo funcionan las máquinas para prever riesgos y recolectar frutos comunes.</w:t>
      </w:r>
    </w:p>
    <w:p w14:paraId="0000000C" w14:textId="19AA34AC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A mi modo de ver, es aquí donde reside una cadena de alto valor de las PIT. En la adopción de enfoques éticos y estratégicos alineados con las necesidades individualizadas</w:t>
      </w:r>
      <w:r w:rsidR="007045F1"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>de las personas, comunidades e instituciones [7]. Para la creación e implementación de tecnología con marcos metodológicos robustos adecuados a entornos socio-culturales específicos, con problemas bien definidos y con transparencia suficiente e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n materia de los públicos ganadores y potenciales perdedores [7]. Esto sin caer en patrones </w:t>
      </w:r>
      <w:r w:rsidR="00FB58EA">
        <w:rPr>
          <w:rFonts w:ascii="Poppins" w:eastAsia="Poppins" w:hAnsi="Poppins" w:cs="Poppins"/>
          <w:color w:val="000000"/>
          <w:sz w:val="20"/>
          <w:szCs w:val="20"/>
        </w:rPr>
        <w:t>“estándar”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ni reduccionistas [7]. Así, los criterios sobre la calidad de la tecnología y sus beneficios comunes se enriquecen, porque al ser relativos en</w:t>
      </w:r>
      <w:r>
        <w:rPr>
          <w:rFonts w:ascii="Poppins" w:eastAsia="Poppins" w:hAnsi="Poppins" w:cs="Poppins"/>
          <w:color w:val="000000"/>
          <w:sz w:val="20"/>
          <w:szCs w:val="20"/>
        </w:rPr>
        <w:t>tramos en ciclos virtuosos de aprendizaje y mejora continua donde se deben justificar muy bien las implementaciones. Además, ocurre que</w:t>
      </w:r>
      <w:sdt>
        <w:sdtPr>
          <w:tag w:val="goog_rdk_40"/>
          <w:id w:val="386696942"/>
        </w:sdtPr>
        <w:sdtEndPr/>
        <w:sdtContent>
          <w:r w:rsidR="00FB58EA"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el enfoque más simple puede ser el más eficiente sin usar la herramienta más avanzada</w:t>
      </w:r>
      <w:sdt>
        <w:sdtPr>
          <w:tag w:val="goog_rdk_41"/>
          <w:id w:val="-1159526245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; dicho de otro modo,</w:t>
          </w:r>
        </w:sdtContent>
      </w:sdt>
      <w:sdt>
        <w:sdtPr>
          <w:tag w:val="goog_rdk_42"/>
          <w:id w:val="1744367794"/>
        </w:sdtPr>
        <w:sdtEndPr/>
        <w:sdtContent>
          <w:r w:rsidR="00FB58EA"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¿para qué apagar un fósforo con un extintor?</w:t>
      </w:r>
    </w:p>
    <w:p w14:paraId="0000000D" w14:textId="77777777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" w:eastAsia="Poppins" w:hAnsi="Poppins" w:cs="Poppins"/>
          <w:i/>
          <w:color w:val="000000"/>
          <w:sz w:val="20"/>
          <w:szCs w:val="20"/>
        </w:rPr>
      </w:pPr>
      <w:r>
        <w:rPr>
          <w:rFonts w:ascii="Poppins" w:eastAsia="Poppins" w:hAnsi="Poppins" w:cs="Poppins"/>
          <w:b/>
          <w:color w:val="000000"/>
          <w:sz w:val="20"/>
          <w:szCs w:val="20"/>
        </w:rPr>
        <w:lastRenderedPageBreak/>
        <w:t>Mi aporte</w:t>
      </w:r>
    </w:p>
    <w:p w14:paraId="0000000E" w14:textId="1D09B1D7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sdt>
        <w:sdtPr>
          <w:tag w:val="goog_rdk_44"/>
          <w:id w:val="1054361631"/>
        </w:sdtPr>
        <w:sdtEndPr/>
        <w:sdtContent>
          <w:r w:rsidRPr="00892033"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Como analista de datos sociales y politólogo, </w:t>
          </w:r>
          <w:r w:rsidR="00892033" w:rsidRPr="00892033">
            <w:rPr>
              <w:rFonts w:ascii="Poppins" w:eastAsia="Poppins" w:hAnsi="Poppins" w:cs="Poppins"/>
              <w:color w:val="000000"/>
              <w:sz w:val="20"/>
              <w:szCs w:val="20"/>
            </w:rPr>
            <w:t>con</w:t>
          </w:r>
        </w:sdtContent>
      </w:sdt>
      <w:r w:rsidRPr="00892033">
        <w:rPr>
          <w:rFonts w:ascii="Poppins" w:eastAsia="Poppins" w:hAnsi="Poppins" w:cs="Poppins"/>
          <w:color w:val="000000"/>
          <w:sz w:val="20"/>
          <w:szCs w:val="20"/>
        </w:rPr>
        <w:t>tribuyo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a crear puentes entre las ciencias políticas y las ciencias de datos. </w:t>
      </w:r>
      <w:sdt>
        <w:sdtPr>
          <w:tag w:val="goog_rdk_46"/>
          <w:id w:val="-1699464413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Además,</w:t>
          </w:r>
        </w:sdtContent>
      </w:sdt>
      <w:sdt>
        <w:sdtPr>
          <w:tag w:val="goog_rdk_47"/>
          <w:id w:val="-215201319"/>
        </w:sdtPr>
        <w:sdtEndPr/>
        <w:sdtContent>
          <w:r w:rsidR="00892033"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aspiro a </w:t>
      </w:r>
      <w:sdt>
        <w:sdtPr>
          <w:tag w:val="goog_rdk_48"/>
          <w:id w:val="1854137642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fortalecer mi perfil profesional</w:t>
          </w:r>
        </w:sdtContent>
      </w:sdt>
      <w:sdt>
        <w:sdtPr>
          <w:tag w:val="goog_rdk_49"/>
          <w:id w:val="-722447270"/>
        </w:sdtPr>
        <w:sdtEndPr/>
        <w:sdtContent>
          <w:r w:rsidR="00892033"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en las ciencias sociales computacionales. En el amplio espectro de posibilidades de las PIT, me ubicaría en las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 arenas adyacentes donde se usa la tecnología para promover prácticas de paz sostenibles, estudiar conflictos y analizar asuntos de seguridad – a diferentes niveles. </w:t>
      </w:r>
    </w:p>
    <w:p w14:paraId="0000000F" w14:textId="204F95BF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>C</w:t>
      </w:r>
      <w:sdt>
        <w:sdtPr>
          <w:tag w:val="goog_rdk_50"/>
          <w:id w:val="1651864706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onsidero</w:t>
          </w:r>
        </w:sdtContent>
      </w:sdt>
      <w:sdt>
        <w:sdtPr>
          <w:tag w:val="goog_rdk_51"/>
          <w:id w:val="-219979169"/>
        </w:sdtPr>
        <w:sdtEndPr/>
        <w:sdtContent>
          <w:r w:rsidR="00892033"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que la mayor innovación social </w:t>
      </w:r>
      <w:sdt>
        <w:sdtPr>
          <w:tag w:val="goog_rdk_52"/>
          <w:id w:val="590361141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en la que se puede incidir</w:t>
          </w:r>
          <w:r w:rsidR="00892033"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</w:t>
          </w:r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desde cualquier sector</w:t>
      </w:r>
      <w:sdt>
        <w:sdtPr>
          <w:tag w:val="goog_rdk_54"/>
          <w:id w:val="1436249264"/>
        </w:sdtPr>
        <w:sdtEndPr/>
        <w:sdtContent>
          <w:ins w:id="0" w:author="Cristina Martínez Pinto" w:date="2025-01-28T23:22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,</w:t>
            </w:r>
          </w:ins>
        </w:sdtContent>
      </w:sdt>
      <w:sdt>
        <w:sdtPr>
          <w:tag w:val="goog_rdk_55"/>
          <w:id w:val="-261219597"/>
        </w:sdtPr>
        <w:sdtEndPr/>
        <w:sdtContent>
          <w:del w:id="1" w:author="Cristina Martínez Pinto" w:date="2025-01-28T23:22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 xml:space="preserve"> social </w:delText>
            </w:r>
          </w:del>
        </w:sdtContent>
      </w:sdt>
      <w:r w:rsidR="00892033">
        <w:t xml:space="preserve"> </w:t>
      </w:r>
      <w:r>
        <w:rPr>
          <w:rFonts w:ascii="Poppins" w:eastAsia="Poppins" w:hAnsi="Poppins" w:cs="Poppins"/>
          <w:color w:val="000000"/>
          <w:sz w:val="20"/>
          <w:szCs w:val="20"/>
        </w:rPr>
        <w:t>es</w:t>
      </w:r>
      <w:sdt>
        <w:sdtPr>
          <w:tag w:val="goog_rdk_56"/>
          <w:id w:val="902184550"/>
        </w:sdtPr>
        <w:sdtEndPr/>
        <w:sdtConten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tá relacionada con </w:t>
          </w:r>
          <w:r w:rsidR="00892033">
            <w:rPr>
              <w:rFonts w:ascii="Poppins" w:eastAsia="Poppins" w:hAnsi="Poppins" w:cs="Poppins"/>
              <w:color w:val="000000"/>
              <w:sz w:val="20"/>
              <w:szCs w:val="20"/>
            </w:rPr>
            <w:t>transformar los</w:t>
          </w:r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conflictos humanos violentos</w:t>
          </w:r>
          <w:r w:rsidR="00892033"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en dinámicas más constructivas</w:t>
          </w:r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.</w:t>
          </w:r>
        </w:sdtContent>
      </w:sdt>
      <w:sdt>
        <w:sdtPr>
          <w:tag w:val="goog_rdk_57"/>
          <w:id w:val="569707256"/>
        </w:sdtPr>
        <w:sdtEndPr/>
        <w:sdtContent>
          <w:r w:rsidR="00892033">
            <w:t xml:space="preserve"> </w:t>
          </w:r>
          <w:del w:id="2" w:author="Cristina Martínez Pinto" w:date="2025-01-28T23:23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 xml:space="preserve"> contribuir a cambiar las trayectorias violentas de los conflictos humanos. 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Muchas veces no se pueden resolver problemas públicos porque ni siquiera los podemos “ver” – no están en ninguna agenda, no existen porque están bajo capas de violencia. </w:t>
      </w:r>
      <w:sdt>
        <w:sdtPr>
          <w:tag w:val="goog_rdk_58"/>
          <w:id w:val="348146939"/>
        </w:sdtPr>
        <w:sdtEndPr/>
        <w:sdtContent>
          <w:ins w:id="3" w:author="Cristina Martínez Pinto" w:date="2025-01-28T23:25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En este 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sentido, s</w:t>
            </w:r>
          </w:ins>
        </w:sdtContent>
      </w:sdt>
      <w:sdt>
        <w:sdtPr>
          <w:tag w:val="goog_rdk_59"/>
          <w:id w:val="-1683193444"/>
        </w:sdtPr>
        <w:sdtEndPr/>
        <w:sdtContent>
          <w:del w:id="4" w:author="Cristina Martínez Pinto" w:date="2025-01-28T23:25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S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uscribo la idea de que los esfuerzos encaminados hacia la paz, los destapa</w:t>
      </w:r>
      <w:sdt>
        <w:sdtPr>
          <w:tag w:val="goog_rdk_60"/>
          <w:id w:val="-1831126426"/>
        </w:sdtPr>
        <w:sdtEndPr/>
        <w:sdtContent>
          <w:ins w:id="5" w:author="Cristina Martínez Pinto" w:date="2025-01-28T23:25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y visibiliza</w:t>
            </w:r>
          </w:ins>
        </w:sdtContent>
      </w:sdt>
      <w:sdt>
        <w:sdtPr>
          <w:tag w:val="goog_rdk_61"/>
          <w:id w:val="-1442531821"/>
        </w:sdtPr>
        <w:sdtEndPr/>
        <w:sdtContent>
          <w:del w:id="6" w:author="Cristina Martínez Pinto" w:date="2025-01-28T23:25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.</w:delText>
            </w:r>
          </w:del>
        </w:sdtContent>
      </w:sdt>
      <w:r w:rsidR="00892033">
        <w:rPr>
          <w:rFonts w:ascii="Poppins" w:eastAsia="Poppins" w:hAnsi="Poppins" w:cs="Poppins"/>
          <w:color w:val="000000"/>
          <w:sz w:val="20"/>
          <w:szCs w:val="20"/>
        </w:rPr>
        <w:t xml:space="preserve">. </w:t>
      </w:r>
      <w:r>
        <w:rPr>
          <w:rFonts w:ascii="Poppins" w:eastAsia="Poppins" w:hAnsi="Poppins" w:cs="Poppins"/>
          <w:color w:val="000000"/>
          <w:sz w:val="20"/>
          <w:szCs w:val="20"/>
        </w:rPr>
        <w:t xml:space="preserve">A propósito, en mi maestría en análisis de datos sociales, me especialicé en </w:t>
      </w:r>
      <w:sdt>
        <w:sdtPr>
          <w:tag w:val="goog_rdk_62"/>
          <w:id w:val="1301043014"/>
        </w:sdtPr>
        <w:sdtEndPr/>
        <w:sdtContent>
          <w:ins w:id="7" w:author="Cristina Martínez Pinto" w:date="2025-01-28T23:24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“Inteligencia Artificial para la Paz” </w:t>
            </w:r>
          </w:ins>
        </w:sdtContent>
      </w:sdt>
      <w:sdt>
        <w:sdtPr>
          <w:tag w:val="goog_rdk_63"/>
          <w:id w:val="1909649120"/>
        </w:sdtPr>
        <w:sdtEndPr/>
        <w:sdtContent>
          <w:del w:id="8" w:author="Cristina Martínez Pinto" w:date="2025-01-28T23:24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 xml:space="preserve">AI for Peace 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e hice un ensayo sobre los lentes (paradigma) con los que veo la paz y su acompasamiento con la tecnología (leer </w:t>
      </w:r>
      <w:hyperlink r:id="rId12"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>aquí</w:t>
        </w:r>
      </w:hyperlink>
      <w:sdt>
        <w:sdtPr>
          <w:tag w:val="goog_rdk_64"/>
          <w:id w:val="-2125993722"/>
        </w:sdtPr>
        <w:sdtEndPr/>
        <w:sdtContent>
          <w:ins w:id="9" w:author="Cristina Martínez Pinto" w:date="2025-01-28T23:25:00Z">
            <w:r>
              <w:rPr>
                <w:rFonts w:ascii="Poppins" w:eastAsia="Poppins" w:hAnsi="Poppins" w:cs="Poppins"/>
                <w:color w:val="0000FF"/>
                <w:sz w:val="20"/>
                <w:szCs w:val="20"/>
                <w:u w:val="single"/>
              </w:rPr>
              <w:t xml:space="preserve"> </w:t>
            </w:r>
            <w:r w:rsidRPr="00892033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en inglés</w:t>
            </w:r>
          </w:ins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). </w:t>
      </w:r>
    </w:p>
    <w:p w14:paraId="00000010" w14:textId="7D673972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color w:val="000000"/>
          <w:sz w:val="20"/>
          <w:szCs w:val="20"/>
        </w:rPr>
      </w:pPr>
      <w:r>
        <w:rPr>
          <w:rFonts w:ascii="Poppins" w:eastAsia="Poppins" w:hAnsi="Poppins" w:cs="Poppins"/>
          <w:color w:val="000000"/>
          <w:sz w:val="20"/>
          <w:szCs w:val="20"/>
        </w:rPr>
        <w:t xml:space="preserve">Por lo tanto, me apasiona trabajar y aprender </w:t>
      </w:r>
      <w:sdt>
        <w:sdtPr>
          <w:tag w:val="goog_rdk_65"/>
          <w:id w:val="151340655"/>
        </w:sdtPr>
        <w:sdtEndPr/>
        <w:sdtContent>
          <w:ins w:id="10" w:author="Cristina Martínez Pinto" w:date="2025-01-28T23:25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sobre</w:t>
            </w:r>
          </w:ins>
        </w:sdtContent>
      </w:sdt>
      <w:sdt>
        <w:sdtPr>
          <w:tag w:val="goog_rdk_66"/>
          <w:id w:val="1860319010"/>
        </w:sdtPr>
        <w:sdtEndPr/>
        <w:sdtContent>
          <w:del w:id="11" w:author="Cristina Martínez Pinto" w:date="2025-01-28T23:25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en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todo lo </w:t>
      </w:r>
      <w:sdt>
        <w:sdtPr>
          <w:tag w:val="goog_rdk_67"/>
          <w:id w:val="1438795588"/>
        </w:sdtPr>
        <w:sdtEndPr/>
        <w:sdtContent>
          <w:ins w:id="12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relacionado</w:t>
            </w:r>
          </w:ins>
        </w:sdtContent>
      </w:sdt>
      <w:sdt>
        <w:sdtPr>
          <w:tag w:val="goog_rdk_68"/>
          <w:id w:val="1321380950"/>
        </w:sdtPr>
        <w:sdtEndPr/>
        <w:sdtContent>
          <w:del w:id="13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que tiene que ver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con análisis predictivo de conflictos armados, medición de opinión pública en redes sociales sobre procesos de paz (</w:t>
      </w:r>
      <w:sdt>
        <w:sdtPr>
          <w:tag w:val="goog_rdk_69"/>
          <w:id w:val="-1287809043"/>
        </w:sdtPr>
        <w:sdtEndPr/>
        <w:sdtContent>
          <w:ins w:id="14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más sobre este tema en mi</w:t>
            </w:r>
          </w:ins>
        </w:sdtContent>
      </w:sdt>
      <w:sdt>
        <w:sdtPr>
          <w:tag w:val="goog_rdk_70"/>
          <w:id w:val="-843165070"/>
        </w:sdtPr>
        <w:sdtEndPr/>
        <w:sdtContent>
          <w:del w:id="15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ver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hyperlink r:id="rId13">
        <w:r>
          <w:rPr>
            <w:rFonts w:ascii="Poppins" w:eastAsia="Poppins" w:hAnsi="Poppins" w:cs="Poppins"/>
            <w:color w:val="0000FF"/>
            <w:sz w:val="20"/>
            <w:szCs w:val="20"/>
            <w:u w:val="single"/>
          </w:rPr>
          <w:t>tesis</w:t>
        </w:r>
      </w:hyperlink>
      <w:sdt>
        <w:sdtPr>
          <w:tag w:val="goog_rdk_71"/>
          <w:id w:val="869036771"/>
        </w:sdtPr>
        <w:sdtEndPr/>
        <w:sdtContent>
          <w:ins w:id="16" w:author="Cristina Martínez Pinto" w:date="2025-01-28T23:26:00Z">
            <w:r>
              <w:rPr>
                <w:rFonts w:ascii="Poppins" w:eastAsia="Poppins" w:hAnsi="Poppins" w:cs="Poppins"/>
                <w:color w:val="0000FF"/>
                <w:sz w:val="20"/>
                <w:szCs w:val="20"/>
                <w:u w:val="single"/>
              </w:rPr>
              <w:t xml:space="preserve"> </w:t>
            </w:r>
            <w:r w:rsidRPr="00E136EC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en inglés</w:t>
            </w:r>
          </w:ins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), mon</w:t>
      </w:r>
      <w:r>
        <w:rPr>
          <w:rFonts w:ascii="Poppins" w:eastAsia="Poppins" w:hAnsi="Poppins" w:cs="Poppins"/>
          <w:color w:val="000000"/>
          <w:sz w:val="20"/>
          <w:szCs w:val="20"/>
        </w:rPr>
        <w:t>itoreo de discursos, mapeo de enfrentamientos, evaluación de políticas públicas de paz y seguridad,</w:t>
      </w:r>
      <w:sdt>
        <w:sdtPr>
          <w:tag w:val="goog_rdk_72"/>
          <w:id w:val="-1241247475"/>
        </w:sdtPr>
        <w:sdtEndPr/>
        <w:sdtContent>
          <w:del w:id="17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 xml:space="preserve"> 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seguimiento a </w:t>
      </w:r>
      <w:sdt>
        <w:sdtPr>
          <w:tag w:val="goog_rdk_73"/>
          <w:id w:val="1991823909"/>
        </w:sdtPr>
        <w:sdtEndPr/>
        <w:sdtContent>
          <w:ins w:id="18" w:author="Cristina Martínez Pinto" w:date="2025-01-28T23:27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escenarios</w:t>
            </w:r>
          </w:ins>
        </w:sdtContent>
      </w:sdt>
      <w:sdt>
        <w:sdtPr>
          <w:tag w:val="goog_rdk_74"/>
          <w:id w:val="1111089287"/>
        </w:sdtPr>
        <w:sdtEndPr/>
        <w:sdtContent>
          <w:del w:id="19" w:author="Cristina Martínez Pinto" w:date="2025-01-28T23:27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paisajes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regulatorios, aten</w:t>
      </w:r>
      <w:sdt>
        <w:sdtPr>
          <w:tag w:val="goog_rdk_75"/>
          <w:id w:val="48119657"/>
        </w:sdtPr>
        <w:sdtEndPr/>
        <w:sdtContent>
          <w:ins w:id="20" w:author="Cristina Martínez Pinto" w:date="2025-01-28T23:27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ción a</w:t>
            </w:r>
          </w:ins>
        </w:sdtContent>
      </w:sdt>
      <w:sdt>
        <w:sdtPr>
          <w:tag w:val="goog_rdk_76"/>
          <w:id w:val="-523165650"/>
        </w:sdtPr>
        <w:sdtEndPr/>
        <w:sdtContent>
          <w:del w:id="21" w:author="Cristina Martínez Pinto" w:date="2025-01-28T23:27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der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</w:t>
      </w:r>
      <w:sdt>
        <w:sdtPr>
          <w:tag w:val="goog_rdk_77"/>
          <w:id w:val="-748194489"/>
        </w:sdtPr>
        <w:sdtEndPr/>
        <w:sdtContent>
          <w:ins w:id="22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necesidades</w:t>
            </w:r>
          </w:ins>
        </w:sdtContent>
      </w:sdt>
      <w:sdt>
        <w:sdtPr>
          <w:tag w:val="goog_rdk_78"/>
          <w:id w:val="2008554659"/>
        </w:sdtPr>
        <w:sdtEndPr/>
        <w:sdtContent>
          <w:del w:id="23" w:author="Cristina Martínez Pinto" w:date="2025-01-28T23:26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>necesitades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 xml:space="preserve"> humanitarias, sistemas de alerta temprana, estrategias de fortalecimiento comunitario, técnicas de recolección de datos en contextos violentos, entre otras. Espero continuar por estos caminos y </w:t>
      </w:r>
      <w:sdt>
        <w:sdtPr>
          <w:tag w:val="goog_rdk_79"/>
          <w:id w:val="-176268369"/>
        </w:sdtPr>
        <w:sdtEndPr/>
        <w:sdtContent>
          <w:del w:id="24" w:author="Cristina Martínez Pinto" w:date="2025-01-28T23:27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delText xml:space="preserve">poder </w:delText>
            </w:r>
          </w:del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servir a nuestra región</w:t>
      </w:r>
      <w:sdt>
        <w:sdtPr>
          <w:tag w:val="goog_rdk_80"/>
          <w:id w:val="-1804376148"/>
        </w:sdtPr>
        <w:sdtEndPr/>
        <w:sdtContent>
          <w:ins w:id="25" w:author="Cristina Martínez Pinto" w:date="2025-01-28T23:27:00Z"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 xml:space="preserve"> a través de mis contribucione</w:t>
            </w:r>
            <w:r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s en lo académico y profesional</w:t>
            </w:r>
          </w:ins>
        </w:sdtContent>
      </w:sdt>
      <w:r>
        <w:rPr>
          <w:rFonts w:ascii="Poppins" w:eastAsia="Poppins" w:hAnsi="Poppins" w:cs="Poppins"/>
          <w:color w:val="000000"/>
          <w:sz w:val="20"/>
          <w:szCs w:val="20"/>
        </w:rPr>
        <w:t>.</w:t>
      </w:r>
    </w:p>
    <w:p w14:paraId="00000011" w14:textId="77777777" w:rsidR="001B0544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b/>
          <w:color w:val="000000"/>
          <w:sz w:val="20"/>
          <w:szCs w:val="20"/>
        </w:rPr>
      </w:pPr>
      <w:r>
        <w:rPr>
          <w:rFonts w:ascii="Poppins" w:eastAsia="Poppins" w:hAnsi="Poppins" w:cs="Poppins"/>
          <w:b/>
          <w:color w:val="000000"/>
          <w:sz w:val="20"/>
          <w:szCs w:val="20"/>
        </w:rPr>
        <w:t xml:space="preserve">Un </w:t>
      </w:r>
      <w:sdt>
        <w:sdtPr>
          <w:tag w:val="goog_rdk_81"/>
          <w:id w:val="-1728453482"/>
        </w:sdtPr>
        <w:sdtEndPr/>
        <w:sdtContent>
          <w:ins w:id="26" w:author="Cristina Martínez Pinto" w:date="2025-01-28T23:19:00Z">
            <w:r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llamado a la acción</w:t>
            </w:r>
          </w:ins>
        </w:sdtContent>
      </w:sdt>
      <w:sdt>
        <w:sdtPr>
          <w:tag w:val="goog_rdk_82"/>
          <w:id w:val="-1262137503"/>
        </w:sdtPr>
        <w:sdtEndPr/>
        <w:sdtContent>
          <w:del w:id="27" w:author="Cristina Martínez Pinto" w:date="2025-01-28T23:19:00Z">
            <w:r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delText>call to action</w:delText>
            </w:r>
          </w:del>
        </w:sdtContent>
      </w:sdt>
      <w:r>
        <w:rPr>
          <w:rFonts w:ascii="Poppins" w:eastAsia="Poppins" w:hAnsi="Poppins" w:cs="Poppins"/>
          <w:b/>
          <w:color w:val="000000"/>
          <w:sz w:val="20"/>
          <w:szCs w:val="20"/>
        </w:rPr>
        <w:t xml:space="preserve"> mitológico</w:t>
      </w:r>
    </w:p>
    <w:sdt>
      <w:sdtPr>
        <w:tag w:val="goog_rdk_92"/>
        <w:id w:val="-1286740532"/>
      </w:sdtPr>
      <w:sdtEndPr/>
      <w:sdtContent>
        <w:p w14:paraId="00000012" w14:textId="7936BB82" w:rsidR="001B0544" w:rsidRDefault="00E06B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ins w:id="28" w:author="Cristina Martínez Pinto" w:date="2025-01-28T23:30:00Z"/>
              <w:rFonts w:ascii="Poppins" w:eastAsia="Poppins" w:hAnsi="Poppins" w:cs="Poppins"/>
              <w:color w:val="000000"/>
              <w:sz w:val="20"/>
              <w:szCs w:val="20"/>
            </w:rPr>
          </w:pPr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En la </w:t>
          </w:r>
          <w:hyperlink r:id="rId14">
            <w:r>
              <w:rPr>
                <w:rFonts w:ascii="Poppins" w:eastAsia="Poppins" w:hAnsi="Poppins" w:cs="Poppins"/>
                <w:color w:val="0000FF"/>
                <w:sz w:val="20"/>
                <w:szCs w:val="20"/>
                <w:u w:val="single"/>
              </w:rPr>
              <w:t>fragua</w:t>
            </w:r>
          </w:hyperlink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del dios romano Vulcano (Hefesto para los griegos), </w:t>
          </w:r>
          <w:sdt>
            <w:sdtPr>
              <w:tag w:val="goog_rdk_83"/>
              <w:id w:val="-2132461624"/>
            </w:sdtPr>
            <w:sdtEndPr/>
            <w:sdtContent>
              <w:ins w:id="29" w:author="Cristina Martínez Pinto" w:date="2025-01-28T23:28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t xml:space="preserve">dios del fuego y la forja, </w:t>
                </w:r>
              </w:ins>
            </w:sdtContent>
          </w:sd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ya se </w:t>
          </w:r>
          <w:sdt>
            <w:sdtPr>
              <w:tag w:val="goog_rdk_84"/>
              <w:id w:val="852231909"/>
            </w:sdtPr>
            <w:sdtEndPr/>
            <w:sdtContent>
              <w:ins w:id="30" w:author="Cristina Martínez Pinto" w:date="2025-01-28T23:28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t>planteaban</w:t>
                </w:r>
              </w:ins>
            </w:sdtContent>
          </w:sdt>
          <w:sdt>
            <w:sdtPr>
              <w:tag w:val="goog_rdk_85"/>
              <w:id w:val="-1194153537"/>
            </w:sdtPr>
            <w:sdtEndPr/>
            <w:sdtContent>
              <w:del w:id="31" w:author="Cristina Martínez Pinto" w:date="2025-01-28T23:28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delText>forjaban</w:delText>
                </w:r>
              </w:del>
            </w:sdtContent>
          </w:sd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autómatas – prefigurando los primeros robots y tecnología inteligente con propósito [8]. </w:t>
          </w:r>
          <w:sdt>
            <w:sdtPr>
              <w:tag w:val="goog_rdk_86"/>
              <w:id w:val="1825153920"/>
            </w:sdtPr>
            <w:sdtEndPr/>
            <w:sdtContent>
              <w:ins w:id="32" w:author="Cristina Martínez Pinto" w:date="2025-01-28T23:29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t>Hago un llamado a la búsqueda de</w:t>
                </w:r>
              </w:ins>
            </w:sdtContent>
          </w:sdt>
          <w:sdt>
            <w:sdtPr>
              <w:tag w:val="goog_rdk_87"/>
              <w:id w:val="-890879711"/>
            </w:sdtPr>
            <w:sdtEndPr/>
            <w:sdtContent>
              <w:del w:id="33" w:author="Cristina Martínez Pinto" w:date="2025-01-28T23:29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delText>Busquemos</w:delText>
                </w:r>
              </w:del>
            </w:sdtContent>
          </w:sd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 inspiración en nuestros ricos imaginarios y leyendas para dotar de sentido – de continuidad histórica y cultural – a los avances tecnológicos en nuestras sociedades americanas</w:t>
          </w:r>
          <w:sdt>
            <w:sdtPr>
              <w:tag w:val="goog_rdk_88"/>
              <w:id w:val="-271325297"/>
            </w:sdtPr>
            <w:sdtEndPr/>
            <w:sdtContent>
              <w:ins w:id="34" w:author="Cristina Martínez Pinto" w:date="2025-01-28T23:29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t>, lo que sin duda será fundamental para su</w:t>
                </w:r>
              </w:ins>
              <w:customXmlInsRangeStart w:id="35" w:author="Cristina Martínez Pinto" w:date="2025-01-28T23:29:00Z"/>
              <w:sdt>
                <w:sdtPr>
                  <w:tag w:val="goog_rdk_89"/>
                  <w:id w:val="-410083305"/>
                </w:sdtPr>
                <w:sdtEndPr/>
                <w:sdtContent>
                  <w:customXmlInsRangeEnd w:id="35"/>
                  <w:ins w:id="36" w:author="Cristina Martínez Pinto" w:date="2025-01-28T23:29:00Z">
                    <w:del w:id="37" w:author="Cristina Martínez Pinto" w:date="2025-01-28T23:29:00Z">
                      <w:r>
                        <w:rPr>
                          <w:rFonts w:ascii="Poppins" w:eastAsia="Poppins" w:hAnsi="Poppins" w:cs="Poppins"/>
                          <w:color w:val="000000"/>
                          <w:sz w:val="20"/>
                          <w:szCs w:val="20"/>
                        </w:rPr>
                        <w:delText>será</w:delText>
                      </w:r>
                    </w:del>
                  </w:ins>
                  <w:customXmlInsRangeStart w:id="38" w:author="Cristina Martínez Pinto" w:date="2025-01-28T23:29:00Z"/>
                </w:sdtContent>
              </w:sdt>
              <w:customXmlInsRangeEnd w:id="38"/>
            </w:sdtContent>
          </w:sdt>
          <w:sdt>
            <w:sdtPr>
              <w:tag w:val="goog_rdk_90"/>
              <w:id w:val="-753201265"/>
            </w:sdtPr>
            <w:sdtEndPr/>
            <w:sdtContent>
              <w:r w:rsidR="00106240">
                <w:t xml:space="preserve"> </w:t>
              </w:r>
              <w:del w:id="39" w:author="Cristina Martínez Pinto" w:date="2025-01-28T23:29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delText xml:space="preserve">. Es fundamental la </w:delText>
                </w:r>
              </w:del>
            </w:sdtContent>
          </w:sdt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>apropiac</w:t>
          </w:r>
          <w:r>
            <w:rPr>
              <w:rFonts w:ascii="Poppins" w:eastAsia="Poppins" w:hAnsi="Poppins" w:cs="Poppins"/>
              <w:color w:val="000000"/>
              <w:sz w:val="20"/>
              <w:szCs w:val="20"/>
            </w:rPr>
            <w:t xml:space="preserve">ión. </w:t>
          </w:r>
          <w:sdt>
            <w:sdtPr>
              <w:tag w:val="goog_rdk_91"/>
              <w:id w:val="513580757"/>
            </w:sdtPr>
            <w:sdtEndPr/>
            <w:sdtContent/>
          </w:sdt>
        </w:p>
      </w:sdtContent>
    </w:sdt>
    <w:sdt>
      <w:sdtPr>
        <w:tag w:val="goog_rdk_95"/>
        <w:id w:val="1161048044"/>
      </w:sdtPr>
      <w:sdtEndPr/>
      <w:sdtContent>
        <w:p w14:paraId="00000013" w14:textId="43C454A0" w:rsidR="001B0544" w:rsidRPr="001B0544" w:rsidRDefault="00E06B09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rFonts w:ascii="Poppins" w:eastAsia="Poppins" w:hAnsi="Poppins" w:cs="Poppins"/>
              <w:sz w:val="20"/>
              <w:szCs w:val="20"/>
              <w:rPrChange w:id="40" w:author="Cristina Martínez Pinto" w:date="2025-01-28T23:30:00Z">
                <w:rPr>
                  <w:rFonts w:ascii="Poppins" w:eastAsia="Poppins" w:hAnsi="Poppins" w:cs="Poppins"/>
                  <w:color w:val="000000"/>
                  <w:sz w:val="20"/>
                  <w:szCs w:val="20"/>
                </w:rPr>
              </w:rPrChange>
            </w:rPr>
          </w:pPr>
          <w:sdt>
            <w:sdtPr>
              <w:tag w:val="goog_rdk_93"/>
              <w:id w:val="772905622"/>
            </w:sdtPr>
            <w:sdtEndPr/>
            <w:sdtContent>
              <w:ins w:id="41" w:author="Cristina Martínez Pinto" w:date="2025-01-28T23:30:00Z">
                <w:r>
                  <w:rPr>
                    <w:rFonts w:ascii="Poppins" w:eastAsia="Poppins" w:hAnsi="Poppins" w:cs="Poppins"/>
                    <w:color w:val="000000"/>
                    <w:sz w:val="20"/>
                    <w:szCs w:val="20"/>
                  </w:rPr>
                  <w:t>Les invito a comentar y continuar el diálogo sobre aportaciones al campo PIT; comparto mi repositorio de código y web personal a continuación.</w:t>
                </w:r>
              </w:ins>
            </w:sdtContent>
          </w:sdt>
          <w:sdt>
            <w:sdtPr>
              <w:tag w:val="goog_rdk_94"/>
              <w:id w:val="-607815144"/>
              <w:showingPlcHdr/>
            </w:sdtPr>
            <w:sdtEndPr/>
            <w:sdtContent>
              <w:r w:rsidR="00106240">
                <w:t xml:space="preserve">     </w:t>
              </w:r>
            </w:sdtContent>
          </w:sdt>
        </w:p>
      </w:sdtContent>
    </w:sdt>
    <w:p w14:paraId="00000014" w14:textId="77777777" w:rsidR="001B0544" w:rsidRDefault="00E06B09">
      <w:proofErr w:type="spellStart"/>
      <w:r>
        <w:t>Github</w:t>
      </w:r>
      <w:proofErr w:type="spellEnd"/>
      <w:r>
        <w:t xml:space="preserve"> y código: </w:t>
      </w:r>
      <w:hyperlink r:id="rId15">
        <w:proofErr w:type="spellStart"/>
        <w:r>
          <w:rPr>
            <w:color w:val="0000FF"/>
            <w:u w:val="single"/>
          </w:rPr>
          <w:t>FelipeVillota</w:t>
        </w:r>
        <w:proofErr w:type="spellEnd"/>
      </w:hyperlink>
    </w:p>
    <w:p w14:paraId="00000015" w14:textId="77777777" w:rsidR="001B0544" w:rsidRDefault="00E06B09">
      <w:r>
        <w:t xml:space="preserve">Web personal: </w:t>
      </w:r>
      <w:hyperlink r:id="rId16">
        <w:r>
          <w:rPr>
            <w:color w:val="0000FF"/>
            <w:u w:val="single"/>
          </w:rPr>
          <w:t>felipevillota.com</w:t>
        </w:r>
      </w:hyperlink>
    </w:p>
    <w:p w14:paraId="00000016" w14:textId="77777777" w:rsidR="001B0544" w:rsidRDefault="00E06B09">
      <w:r>
        <w:rPr>
          <w:rFonts w:ascii="Poppins" w:eastAsia="Poppins" w:hAnsi="Poppins" w:cs="Poppins"/>
          <w:sz w:val="20"/>
          <w:szCs w:val="20"/>
        </w:rPr>
        <w:t xml:space="preserve"> </w:t>
      </w:r>
    </w:p>
    <w:p w14:paraId="00000017" w14:textId="77777777" w:rsidR="001B0544" w:rsidRPr="00F33742" w:rsidRDefault="00E06B09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  <w:r w:rsidRPr="00F33742">
        <w:rPr>
          <w:rFonts w:ascii="Poppins" w:eastAsia="Poppins" w:hAnsi="Poppins" w:cs="Poppins"/>
          <w:sz w:val="20"/>
          <w:szCs w:val="20"/>
          <w:highlight w:val="yellow"/>
          <w:lang w:val="en-US"/>
        </w:rPr>
        <w:t>{1300 palabras}</w:t>
      </w:r>
    </w:p>
    <w:p w14:paraId="00000018" w14:textId="77777777" w:rsidR="001B0544" w:rsidRPr="00F33742" w:rsidRDefault="001B0544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</w:p>
    <w:p w14:paraId="00000019" w14:textId="77777777" w:rsidR="001B0544" w:rsidRPr="00F33742" w:rsidRDefault="001B0544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</w:p>
    <w:p w14:paraId="0000001A" w14:textId="77777777" w:rsidR="001B0544" w:rsidRPr="00F33742" w:rsidRDefault="001B0544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</w:p>
    <w:p w14:paraId="0000001B" w14:textId="081349CF" w:rsidR="001B0544" w:rsidRDefault="001B0544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</w:p>
    <w:p w14:paraId="67034C82" w14:textId="77777777" w:rsidR="00E06B09" w:rsidRPr="00F33742" w:rsidRDefault="00E06B09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</w:p>
    <w:p w14:paraId="0000001C" w14:textId="77777777" w:rsidR="001B0544" w:rsidRPr="00F33742" w:rsidRDefault="001B0544">
      <w:pPr>
        <w:jc w:val="center"/>
        <w:rPr>
          <w:rFonts w:ascii="Poppins" w:eastAsia="Poppins" w:hAnsi="Poppins" w:cs="Poppins"/>
          <w:sz w:val="20"/>
          <w:szCs w:val="20"/>
          <w:lang w:val="en-US"/>
        </w:rPr>
      </w:pPr>
    </w:p>
    <w:p w14:paraId="0000001D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Poppins" w:eastAsia="Poppins" w:hAnsi="Poppins" w:cs="Poppins"/>
          <w:b/>
          <w:color w:val="000000"/>
          <w:sz w:val="20"/>
          <w:szCs w:val="20"/>
          <w:lang w:val="en-US"/>
        </w:rPr>
      </w:pPr>
      <w:proofErr w:type="spellStart"/>
      <w:r w:rsidRPr="00F33742">
        <w:rPr>
          <w:rFonts w:ascii="Poppins" w:eastAsia="Poppins" w:hAnsi="Poppins" w:cs="Poppins"/>
          <w:b/>
          <w:color w:val="000000"/>
          <w:sz w:val="20"/>
          <w:szCs w:val="20"/>
          <w:lang w:val="en-US"/>
        </w:rPr>
        <w:lastRenderedPageBreak/>
        <w:t>Referencias</w:t>
      </w:r>
      <w:proofErr w:type="spellEnd"/>
    </w:p>
    <w:p w14:paraId="0000001E" w14:textId="77777777" w:rsidR="001B0544" w:rsidRPr="00F33742" w:rsidRDefault="001B0544">
      <w:pPr>
        <w:rPr>
          <w:b/>
          <w:sz w:val="20"/>
          <w:szCs w:val="20"/>
          <w:lang w:val="en-US"/>
        </w:rPr>
      </w:pPr>
    </w:p>
    <w:p w14:paraId="0000001F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 w:rsidRPr="00F33742">
        <w:rPr>
          <w:color w:val="000000"/>
          <w:sz w:val="20"/>
          <w:szCs w:val="20"/>
          <w:lang w:val="en-US"/>
        </w:rPr>
        <w:t>[1]</w:t>
      </w:r>
      <w:r w:rsidRPr="00F33742">
        <w:rPr>
          <w:color w:val="000000"/>
          <w:sz w:val="20"/>
          <w:szCs w:val="20"/>
          <w:lang w:val="en-US"/>
        </w:rPr>
        <w:tab/>
        <w:t>B. Panic, “AI Explained. Non-technical guide for policymakers,” AI for Peace.org. [Online]. Available: https://www.aiforpeace.org/_files/ugd/94d3e3_c07b05ae78a54c8cb2fa8ede501cc392.pdf</w:t>
      </w:r>
    </w:p>
    <w:p w14:paraId="00000020" w14:textId="77777777" w:rsidR="001B0544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</w:rPr>
      </w:pPr>
      <w:r w:rsidRPr="00F33742">
        <w:rPr>
          <w:color w:val="000000"/>
          <w:sz w:val="20"/>
          <w:szCs w:val="20"/>
          <w:lang w:val="en-US"/>
        </w:rPr>
        <w:t>[2]</w:t>
      </w:r>
      <w:r w:rsidRPr="00F33742">
        <w:rPr>
          <w:color w:val="000000"/>
          <w:sz w:val="20"/>
          <w:szCs w:val="20"/>
          <w:lang w:val="en-US"/>
        </w:rPr>
        <w:tab/>
      </w:r>
      <w:r w:rsidRPr="00F33742">
        <w:rPr>
          <w:color w:val="000000"/>
          <w:sz w:val="20"/>
          <w:szCs w:val="20"/>
          <w:lang w:val="en-US"/>
        </w:rPr>
        <w:t xml:space="preserve">R. Abbas, K. Michael, D. </w:t>
      </w:r>
      <w:proofErr w:type="spellStart"/>
      <w:r w:rsidRPr="00F33742">
        <w:rPr>
          <w:color w:val="000000"/>
          <w:sz w:val="20"/>
          <w:szCs w:val="20"/>
          <w:lang w:val="en-US"/>
        </w:rPr>
        <w:t>Davlembayeva</w:t>
      </w:r>
      <w:proofErr w:type="spellEnd"/>
      <w:r w:rsidRPr="00F33742">
        <w:rPr>
          <w:color w:val="000000"/>
          <w:sz w:val="20"/>
          <w:szCs w:val="20"/>
          <w:lang w:val="en-US"/>
        </w:rPr>
        <w:t xml:space="preserve">, S. </w:t>
      </w:r>
      <w:proofErr w:type="spellStart"/>
      <w:r w:rsidRPr="00F33742">
        <w:rPr>
          <w:color w:val="000000"/>
          <w:sz w:val="20"/>
          <w:szCs w:val="20"/>
          <w:lang w:val="en-US"/>
        </w:rPr>
        <w:t>Papagiannidis</w:t>
      </w:r>
      <w:proofErr w:type="spellEnd"/>
      <w:r w:rsidRPr="00F33742">
        <w:rPr>
          <w:color w:val="000000"/>
          <w:sz w:val="20"/>
          <w:szCs w:val="20"/>
          <w:lang w:val="en-US"/>
        </w:rPr>
        <w:t xml:space="preserve">, and J. Pitt, “Public Interest Technology for Innovation in Global Development: Recommendations for Launching PIT Projects,” </w:t>
      </w:r>
      <w:r w:rsidRPr="00F33742">
        <w:rPr>
          <w:i/>
          <w:color w:val="000000"/>
          <w:sz w:val="20"/>
          <w:szCs w:val="20"/>
          <w:lang w:val="en-US"/>
        </w:rPr>
        <w:t xml:space="preserve">IEEE Trans. </w:t>
      </w:r>
      <w:proofErr w:type="spellStart"/>
      <w:r>
        <w:rPr>
          <w:i/>
          <w:color w:val="000000"/>
          <w:sz w:val="20"/>
          <w:szCs w:val="20"/>
        </w:rPr>
        <w:t>Technol</w:t>
      </w:r>
      <w:proofErr w:type="spellEnd"/>
      <w:r>
        <w:rPr>
          <w:i/>
          <w:color w:val="000000"/>
          <w:sz w:val="20"/>
          <w:szCs w:val="20"/>
        </w:rPr>
        <w:t>. Soc.</w:t>
      </w:r>
      <w:r>
        <w:rPr>
          <w:color w:val="000000"/>
          <w:sz w:val="20"/>
          <w:szCs w:val="20"/>
        </w:rPr>
        <w:t xml:space="preserve">, vol. 5, no. 1, pp. 14–23, Mar. 2024, </w:t>
      </w:r>
      <w:proofErr w:type="spellStart"/>
      <w:r>
        <w:rPr>
          <w:color w:val="000000"/>
          <w:sz w:val="20"/>
          <w:szCs w:val="20"/>
        </w:rPr>
        <w:t>doi</w:t>
      </w:r>
      <w:proofErr w:type="spellEnd"/>
      <w:r>
        <w:rPr>
          <w:color w:val="000000"/>
          <w:sz w:val="20"/>
          <w:szCs w:val="20"/>
        </w:rPr>
        <w:t>: 10.110</w:t>
      </w:r>
      <w:r>
        <w:rPr>
          <w:color w:val="000000"/>
          <w:sz w:val="20"/>
          <w:szCs w:val="20"/>
        </w:rPr>
        <w:t>9/TTS.2024.3375431.</w:t>
      </w:r>
    </w:p>
    <w:p w14:paraId="00000021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 w:rsidRPr="00F33742">
        <w:rPr>
          <w:color w:val="000000"/>
          <w:sz w:val="20"/>
          <w:szCs w:val="20"/>
          <w:lang w:val="en-US"/>
        </w:rPr>
        <w:t>[3]</w:t>
      </w:r>
      <w:r w:rsidRPr="00F33742">
        <w:rPr>
          <w:color w:val="000000"/>
          <w:sz w:val="20"/>
          <w:szCs w:val="20"/>
          <w:lang w:val="en-US"/>
        </w:rPr>
        <w:tab/>
        <w:t xml:space="preserve">A. L. Washington and J. Cheung, “Towards defining the public interest in technology: lessons from history,” </w:t>
      </w:r>
      <w:r w:rsidRPr="00F33742">
        <w:rPr>
          <w:i/>
          <w:color w:val="000000"/>
          <w:sz w:val="20"/>
          <w:szCs w:val="20"/>
          <w:lang w:val="en-US"/>
        </w:rPr>
        <w:t xml:space="preserve">J. </w:t>
      </w:r>
      <w:proofErr w:type="spellStart"/>
      <w:r w:rsidRPr="00F33742">
        <w:rPr>
          <w:i/>
          <w:color w:val="000000"/>
          <w:sz w:val="20"/>
          <w:szCs w:val="20"/>
          <w:lang w:val="en-US"/>
        </w:rPr>
        <w:t>Integr</w:t>
      </w:r>
      <w:proofErr w:type="spellEnd"/>
      <w:r w:rsidRPr="00F33742">
        <w:rPr>
          <w:i/>
          <w:color w:val="000000"/>
          <w:sz w:val="20"/>
          <w:szCs w:val="20"/>
          <w:lang w:val="en-US"/>
        </w:rPr>
        <w:t>. Glob. STEM</w:t>
      </w:r>
      <w:r w:rsidRPr="00F33742">
        <w:rPr>
          <w:color w:val="000000"/>
          <w:sz w:val="20"/>
          <w:szCs w:val="20"/>
          <w:lang w:val="en-US"/>
        </w:rPr>
        <w:t xml:space="preserve">, Oct. 2024, </w:t>
      </w:r>
      <w:proofErr w:type="spellStart"/>
      <w:r w:rsidRPr="00F33742">
        <w:rPr>
          <w:color w:val="000000"/>
          <w:sz w:val="20"/>
          <w:szCs w:val="20"/>
          <w:lang w:val="en-US"/>
        </w:rPr>
        <w:t>doi</w:t>
      </w:r>
      <w:proofErr w:type="spellEnd"/>
      <w:r w:rsidRPr="00F33742">
        <w:rPr>
          <w:color w:val="000000"/>
          <w:sz w:val="20"/>
          <w:szCs w:val="20"/>
          <w:lang w:val="en-US"/>
        </w:rPr>
        <w:t>: 10.1515/jigs-2024-0008.</w:t>
      </w:r>
    </w:p>
    <w:p w14:paraId="00000022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 w:rsidRPr="00F33742">
        <w:rPr>
          <w:color w:val="000000"/>
          <w:sz w:val="20"/>
          <w:szCs w:val="20"/>
          <w:lang w:val="en-US"/>
        </w:rPr>
        <w:t>[4]</w:t>
      </w:r>
      <w:r w:rsidRPr="00F33742">
        <w:rPr>
          <w:color w:val="000000"/>
          <w:sz w:val="20"/>
          <w:szCs w:val="20"/>
          <w:lang w:val="en-US"/>
        </w:rPr>
        <w:tab/>
        <w:t>B. Berendt, “AI for the Common Good?! Pitfalls, challenge</w:t>
      </w:r>
      <w:r w:rsidRPr="00F33742">
        <w:rPr>
          <w:color w:val="000000"/>
          <w:sz w:val="20"/>
          <w:szCs w:val="20"/>
          <w:lang w:val="en-US"/>
        </w:rPr>
        <w:t xml:space="preserve">s, and ethics pen-testing,” </w:t>
      </w:r>
      <w:proofErr w:type="spellStart"/>
      <w:r w:rsidRPr="00F33742">
        <w:rPr>
          <w:i/>
          <w:color w:val="000000"/>
          <w:sz w:val="20"/>
          <w:szCs w:val="20"/>
          <w:lang w:val="en-US"/>
        </w:rPr>
        <w:t>Paladyn</w:t>
      </w:r>
      <w:proofErr w:type="spellEnd"/>
      <w:r w:rsidRPr="00F33742">
        <w:rPr>
          <w:i/>
          <w:color w:val="000000"/>
          <w:sz w:val="20"/>
          <w:szCs w:val="20"/>
          <w:lang w:val="en-US"/>
        </w:rPr>
        <w:t xml:space="preserve"> J. </w:t>
      </w:r>
      <w:proofErr w:type="spellStart"/>
      <w:r w:rsidRPr="00F33742">
        <w:rPr>
          <w:i/>
          <w:color w:val="000000"/>
          <w:sz w:val="20"/>
          <w:szCs w:val="20"/>
          <w:lang w:val="en-US"/>
        </w:rPr>
        <w:t>Behav</w:t>
      </w:r>
      <w:proofErr w:type="spellEnd"/>
      <w:r w:rsidRPr="00F33742">
        <w:rPr>
          <w:i/>
          <w:color w:val="000000"/>
          <w:sz w:val="20"/>
          <w:szCs w:val="20"/>
          <w:lang w:val="en-US"/>
        </w:rPr>
        <w:t>. Robot.</w:t>
      </w:r>
      <w:r w:rsidRPr="00F33742">
        <w:rPr>
          <w:color w:val="000000"/>
          <w:sz w:val="20"/>
          <w:szCs w:val="20"/>
          <w:lang w:val="en-US"/>
        </w:rPr>
        <w:t xml:space="preserve">, vol. 10, no. 1, pp. 44–65, Jan. 2019, </w:t>
      </w:r>
      <w:proofErr w:type="spellStart"/>
      <w:r w:rsidRPr="00F33742">
        <w:rPr>
          <w:color w:val="000000"/>
          <w:sz w:val="20"/>
          <w:szCs w:val="20"/>
          <w:lang w:val="en-US"/>
        </w:rPr>
        <w:t>doi</w:t>
      </w:r>
      <w:proofErr w:type="spellEnd"/>
      <w:r w:rsidRPr="00F33742">
        <w:rPr>
          <w:color w:val="000000"/>
          <w:sz w:val="20"/>
          <w:szCs w:val="20"/>
          <w:lang w:val="en-US"/>
        </w:rPr>
        <w:t>: 10.1515/pjbr-2019-0004.</w:t>
      </w:r>
    </w:p>
    <w:p w14:paraId="00000023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 w:rsidRPr="00F33742">
        <w:rPr>
          <w:color w:val="000000"/>
          <w:sz w:val="20"/>
          <w:szCs w:val="20"/>
          <w:lang w:val="en-US"/>
        </w:rPr>
        <w:t>[5]</w:t>
      </w:r>
      <w:r w:rsidRPr="00F33742">
        <w:rPr>
          <w:color w:val="000000"/>
          <w:sz w:val="20"/>
          <w:szCs w:val="20"/>
          <w:lang w:val="en-US"/>
        </w:rPr>
        <w:tab/>
        <w:t xml:space="preserve">A. </w:t>
      </w:r>
      <w:proofErr w:type="spellStart"/>
      <w:r w:rsidRPr="00F33742">
        <w:rPr>
          <w:color w:val="000000"/>
          <w:sz w:val="20"/>
          <w:szCs w:val="20"/>
          <w:lang w:val="en-US"/>
        </w:rPr>
        <w:t>Campolo</w:t>
      </w:r>
      <w:proofErr w:type="spellEnd"/>
      <w:r w:rsidRPr="00F33742">
        <w:rPr>
          <w:color w:val="000000"/>
          <w:sz w:val="20"/>
          <w:szCs w:val="20"/>
          <w:lang w:val="en-US"/>
        </w:rPr>
        <w:t xml:space="preserve"> and K. Crawford, “Enchanted Determinism: Power without Responsibility in Artificial Intelligence,” </w:t>
      </w:r>
      <w:proofErr w:type="spellStart"/>
      <w:r w:rsidRPr="00F33742">
        <w:rPr>
          <w:i/>
          <w:color w:val="000000"/>
          <w:sz w:val="20"/>
          <w:szCs w:val="20"/>
          <w:lang w:val="en-US"/>
        </w:rPr>
        <w:t>Engag</w:t>
      </w:r>
      <w:proofErr w:type="spellEnd"/>
      <w:r w:rsidRPr="00F33742">
        <w:rPr>
          <w:i/>
          <w:color w:val="000000"/>
          <w:sz w:val="20"/>
          <w:szCs w:val="20"/>
          <w:lang w:val="en-US"/>
        </w:rPr>
        <w:t xml:space="preserve">. Sci. Technol. </w:t>
      </w:r>
      <w:r w:rsidRPr="00F33742">
        <w:rPr>
          <w:i/>
          <w:color w:val="000000"/>
          <w:sz w:val="20"/>
          <w:szCs w:val="20"/>
          <w:lang w:val="en-US"/>
        </w:rPr>
        <w:t>Soc.</w:t>
      </w:r>
      <w:r w:rsidRPr="00F33742">
        <w:rPr>
          <w:color w:val="000000"/>
          <w:sz w:val="20"/>
          <w:szCs w:val="20"/>
          <w:lang w:val="en-US"/>
        </w:rPr>
        <w:t xml:space="preserve">, vol. 6, pp. 1–19, Jan. 2020, </w:t>
      </w:r>
      <w:proofErr w:type="spellStart"/>
      <w:r w:rsidRPr="00F33742">
        <w:rPr>
          <w:color w:val="000000"/>
          <w:sz w:val="20"/>
          <w:szCs w:val="20"/>
          <w:lang w:val="en-US"/>
        </w:rPr>
        <w:t>doi</w:t>
      </w:r>
      <w:proofErr w:type="spellEnd"/>
      <w:r w:rsidRPr="00F33742">
        <w:rPr>
          <w:color w:val="000000"/>
          <w:sz w:val="20"/>
          <w:szCs w:val="20"/>
          <w:lang w:val="en-US"/>
        </w:rPr>
        <w:t>: 10.17351/ests2020.277.</w:t>
      </w:r>
    </w:p>
    <w:p w14:paraId="00000024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 w:rsidRPr="00F33742">
        <w:rPr>
          <w:color w:val="000000"/>
          <w:sz w:val="20"/>
          <w:szCs w:val="20"/>
          <w:lang w:val="en-US"/>
        </w:rPr>
        <w:t>[6]</w:t>
      </w:r>
      <w:r w:rsidRPr="00F33742">
        <w:rPr>
          <w:color w:val="000000"/>
          <w:sz w:val="20"/>
          <w:szCs w:val="20"/>
          <w:lang w:val="en-US"/>
        </w:rPr>
        <w:tab/>
        <w:t xml:space="preserve">D. Beer, “The social power of algorithms,” </w:t>
      </w:r>
      <w:r w:rsidRPr="00F33742">
        <w:rPr>
          <w:i/>
          <w:color w:val="000000"/>
          <w:sz w:val="20"/>
          <w:szCs w:val="20"/>
          <w:lang w:val="en-US"/>
        </w:rPr>
        <w:t xml:space="preserve">Inf. </w:t>
      </w:r>
      <w:proofErr w:type="spellStart"/>
      <w:r>
        <w:rPr>
          <w:i/>
          <w:color w:val="000000"/>
          <w:sz w:val="20"/>
          <w:szCs w:val="20"/>
        </w:rPr>
        <w:t>Commun</w:t>
      </w:r>
      <w:proofErr w:type="spellEnd"/>
      <w:r>
        <w:rPr>
          <w:i/>
          <w:color w:val="000000"/>
          <w:sz w:val="20"/>
          <w:szCs w:val="20"/>
        </w:rPr>
        <w:t xml:space="preserve">. </w:t>
      </w:r>
      <w:r w:rsidRPr="00F33742">
        <w:rPr>
          <w:i/>
          <w:color w:val="000000"/>
          <w:sz w:val="20"/>
          <w:szCs w:val="20"/>
          <w:lang w:val="en-US"/>
        </w:rPr>
        <w:t>Soc.</w:t>
      </w:r>
      <w:r w:rsidRPr="00F33742">
        <w:rPr>
          <w:color w:val="000000"/>
          <w:sz w:val="20"/>
          <w:szCs w:val="20"/>
          <w:lang w:val="en-US"/>
        </w:rPr>
        <w:t xml:space="preserve">, vol. 20, no. 1, pp. 1–13, Jan. 2017, </w:t>
      </w:r>
      <w:proofErr w:type="spellStart"/>
      <w:r w:rsidRPr="00F33742">
        <w:rPr>
          <w:color w:val="000000"/>
          <w:sz w:val="20"/>
          <w:szCs w:val="20"/>
          <w:lang w:val="en-US"/>
        </w:rPr>
        <w:t>doi</w:t>
      </w:r>
      <w:proofErr w:type="spellEnd"/>
      <w:r w:rsidRPr="00F33742">
        <w:rPr>
          <w:color w:val="000000"/>
          <w:sz w:val="20"/>
          <w:szCs w:val="20"/>
          <w:lang w:val="en-US"/>
        </w:rPr>
        <w:t>: 10.1080/1369118X.2016.1216147.</w:t>
      </w:r>
    </w:p>
    <w:p w14:paraId="00000025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 w:rsidRPr="00F33742">
        <w:rPr>
          <w:color w:val="000000"/>
          <w:sz w:val="20"/>
          <w:szCs w:val="20"/>
          <w:lang w:val="en-US"/>
        </w:rPr>
        <w:t>[7]</w:t>
      </w:r>
      <w:r w:rsidRPr="00F33742">
        <w:rPr>
          <w:color w:val="000000"/>
          <w:sz w:val="20"/>
          <w:szCs w:val="20"/>
          <w:lang w:val="en-US"/>
        </w:rPr>
        <w:tab/>
        <w:t>B. E. Reid, “The Curb-Cut Effect and the Perils of</w:t>
      </w:r>
      <w:r w:rsidRPr="00F33742">
        <w:rPr>
          <w:color w:val="000000"/>
          <w:sz w:val="20"/>
          <w:szCs w:val="20"/>
          <w:lang w:val="en-US"/>
        </w:rPr>
        <w:t xml:space="preserve"> Accessibility without Disability,” Oct. 31, 2022, </w:t>
      </w:r>
      <w:r w:rsidRPr="00F33742">
        <w:rPr>
          <w:i/>
          <w:color w:val="000000"/>
          <w:sz w:val="20"/>
          <w:szCs w:val="20"/>
          <w:lang w:val="en-US"/>
        </w:rPr>
        <w:t>Social Science Research Network, Rochester, NY</w:t>
      </w:r>
      <w:r w:rsidRPr="00F33742">
        <w:rPr>
          <w:color w:val="000000"/>
          <w:sz w:val="20"/>
          <w:szCs w:val="20"/>
          <w:lang w:val="en-US"/>
        </w:rPr>
        <w:t xml:space="preserve">: 4262991. </w:t>
      </w:r>
      <w:proofErr w:type="spellStart"/>
      <w:r w:rsidRPr="00F33742">
        <w:rPr>
          <w:color w:val="000000"/>
          <w:sz w:val="20"/>
          <w:szCs w:val="20"/>
          <w:lang w:val="en-US"/>
        </w:rPr>
        <w:t>doi</w:t>
      </w:r>
      <w:proofErr w:type="spellEnd"/>
      <w:r w:rsidRPr="00F33742">
        <w:rPr>
          <w:color w:val="000000"/>
          <w:sz w:val="20"/>
          <w:szCs w:val="20"/>
          <w:lang w:val="en-US"/>
        </w:rPr>
        <w:t>: 10.2139/ssrn.4262991.</w:t>
      </w:r>
    </w:p>
    <w:p w14:paraId="00000026" w14:textId="77777777" w:rsidR="001B0544" w:rsidRPr="00F33742" w:rsidRDefault="00E06B09">
      <w:pPr>
        <w:pBdr>
          <w:top w:val="nil"/>
          <w:left w:val="nil"/>
          <w:bottom w:val="nil"/>
          <w:right w:val="nil"/>
          <w:between w:val="nil"/>
        </w:pBdr>
        <w:tabs>
          <w:tab w:val="left" w:pos="384"/>
        </w:tabs>
        <w:spacing w:after="0" w:line="240" w:lineRule="auto"/>
        <w:ind w:left="384" w:hanging="38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[8]</w:t>
      </w:r>
      <w:r>
        <w:rPr>
          <w:color w:val="000000"/>
          <w:sz w:val="20"/>
          <w:szCs w:val="20"/>
        </w:rPr>
        <w:tab/>
        <w:t xml:space="preserve">S. Costero-Quiroga, “Los Autómatas de Hefesto: la Inteligencia Artificial en la mitología griega,” </w:t>
      </w:r>
      <w:proofErr w:type="spellStart"/>
      <w:r>
        <w:rPr>
          <w:color w:val="000000"/>
          <w:sz w:val="20"/>
          <w:szCs w:val="20"/>
        </w:rPr>
        <w:t>LaRazonES</w:t>
      </w:r>
      <w:proofErr w:type="spellEnd"/>
      <w:r>
        <w:rPr>
          <w:color w:val="000000"/>
          <w:sz w:val="20"/>
          <w:szCs w:val="20"/>
        </w:rPr>
        <w:t xml:space="preserve">. </w:t>
      </w:r>
      <w:r w:rsidRPr="00F33742">
        <w:rPr>
          <w:color w:val="000000"/>
          <w:sz w:val="20"/>
          <w:szCs w:val="20"/>
          <w:lang w:val="en-US"/>
        </w:rPr>
        <w:t>Accesse</w:t>
      </w:r>
      <w:r w:rsidRPr="00F33742">
        <w:rPr>
          <w:color w:val="000000"/>
          <w:sz w:val="20"/>
          <w:szCs w:val="20"/>
          <w:lang w:val="en-US"/>
        </w:rPr>
        <w:t>d: Dec. 12, 2024. [Online]. Available: https://www.larazon.es/cultura/historia/automatas-hefesto-inteligencia-artificial-mitologia-griega_2024022065d459f7344c980001affa72.html</w:t>
      </w:r>
    </w:p>
    <w:p w14:paraId="00000027" w14:textId="77777777" w:rsidR="001B0544" w:rsidRPr="00F33742" w:rsidRDefault="001B0544">
      <w:pPr>
        <w:rPr>
          <w:sz w:val="20"/>
          <w:szCs w:val="20"/>
          <w:lang w:val="en-US"/>
        </w:rPr>
      </w:pPr>
    </w:p>
    <w:sectPr w:rsidR="001B0544" w:rsidRPr="00F33742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544"/>
    <w:rsid w:val="00106240"/>
    <w:rsid w:val="001B0544"/>
    <w:rsid w:val="00455419"/>
    <w:rsid w:val="006C50A4"/>
    <w:rsid w:val="007045F1"/>
    <w:rsid w:val="0076249D"/>
    <w:rsid w:val="008024F4"/>
    <w:rsid w:val="00892033"/>
    <w:rsid w:val="00AF1D32"/>
    <w:rsid w:val="00E06B09"/>
    <w:rsid w:val="00E136EC"/>
    <w:rsid w:val="00ED48E2"/>
    <w:rsid w:val="00F33742"/>
    <w:rsid w:val="00FB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200E"/>
  <w15:docId w15:val="{BBFBBF4A-70ED-4CA5-B9C8-CAC3BC47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wsu3o">
    <w:name w:val="wsu3o"/>
    <w:basedOn w:val="Normal"/>
    <w:rsid w:val="00266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usw">
    <w:name w:val="clusw"/>
    <w:basedOn w:val="DefaultParagraphFont"/>
    <w:rsid w:val="00266814"/>
  </w:style>
  <w:style w:type="character" w:styleId="Strong">
    <w:name w:val="Strong"/>
    <w:basedOn w:val="DefaultParagraphFont"/>
    <w:uiPriority w:val="22"/>
    <w:qFormat/>
    <w:rsid w:val="00266814"/>
    <w:rPr>
      <w:b/>
      <w:bCs/>
    </w:rPr>
  </w:style>
  <w:style w:type="character" w:styleId="Emphasis">
    <w:name w:val="Emphasis"/>
    <w:basedOn w:val="DefaultParagraphFont"/>
    <w:uiPriority w:val="20"/>
    <w:qFormat/>
    <w:rsid w:val="00266814"/>
    <w:rPr>
      <w:i/>
      <w:iCs/>
    </w:rPr>
  </w:style>
  <w:style w:type="character" w:styleId="Hyperlink">
    <w:name w:val="Hyperlink"/>
    <w:basedOn w:val="DefaultParagraphFont"/>
    <w:uiPriority w:val="99"/>
    <w:unhideWhenUsed/>
    <w:rsid w:val="0026681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5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F46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613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413E4E"/>
    <w:pPr>
      <w:tabs>
        <w:tab w:val="left" w:pos="384"/>
      </w:tabs>
      <w:spacing w:after="0" w:line="240" w:lineRule="auto"/>
      <w:ind w:left="384" w:hanging="384"/>
    </w:pPr>
  </w:style>
  <w:style w:type="character" w:styleId="UnresolvedMention">
    <w:name w:val="Unresolved Mention"/>
    <w:basedOn w:val="DefaultParagraphFont"/>
    <w:uiPriority w:val="99"/>
    <w:semiHidden/>
    <w:unhideWhenUsed/>
    <w:rsid w:val="00F703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CC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ir.org/articles/entry/the_curb_cut_effect" TargetMode="External"/><Relationship Id="rId13" Type="http://schemas.openxmlformats.org/officeDocument/2006/relationships/hyperlink" Target="https://lup.lub.lu.se/student-papers/search/publication/914929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iltin.com/articles/disruptive-technology" TargetMode="External"/><Relationship Id="rId12" Type="http://schemas.openxmlformats.org/officeDocument/2006/relationships/hyperlink" Target="https://felipevillota.com/2024/11/16/2023-02-20-ai-for-pea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elipevillota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ublicadministration.un.org/egovkb/en-us/About/Overview/-E-Government-Development-Index" TargetMode="External"/><Relationship Id="rId11" Type="http://schemas.openxmlformats.org/officeDocument/2006/relationships/hyperlink" Target="https://www.theguardian.com/technology/2013/mar/09/evgeny-morozov-technology-solutionism-intervie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FelipeVillota/pit-blog-entry/blob/main/pit-blog-entry/cartogram-e-gov-index-2024.Rmd" TargetMode="External"/><Relationship Id="rId10" Type="http://schemas.openxmlformats.org/officeDocument/2006/relationships/hyperlink" Target="https://en.wikipedia.org/wiki/Disenchan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illover_(economics)" TargetMode="External"/><Relationship Id="rId14" Type="http://schemas.openxmlformats.org/officeDocument/2006/relationships/hyperlink" Target="https://www.museodelprado.es/coleccion/obra-de-arte/la-fragua-de-vulcano/84a0240d-b41a-404d-8433-6e4e2efd21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gkZR6kfWvdG8E+PkWEfYRtjcSg==">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1742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Villota</dc:creator>
  <cp:lastModifiedBy>Luis Felipe Villota</cp:lastModifiedBy>
  <cp:revision>39</cp:revision>
  <dcterms:created xsi:type="dcterms:W3CDTF">2024-11-29T19:46:00Z</dcterms:created>
  <dcterms:modified xsi:type="dcterms:W3CDTF">2025-02-14T08:01:00Z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id="adQ0Fzjw"/&gt;&lt;style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